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83EAB" w14:textId="77777777" w:rsidR="00B57C6C" w:rsidRPr="000B2FA6" w:rsidRDefault="000B2FA6" w:rsidP="000B2FA6">
      <w:pPr>
        <w:jc w:val="center"/>
        <w:rPr>
          <w:b/>
          <w:sz w:val="32"/>
          <w:szCs w:val="32"/>
        </w:rPr>
      </w:pPr>
      <w:r w:rsidRPr="000B2FA6">
        <w:rPr>
          <w:b/>
          <w:sz w:val="32"/>
          <w:szCs w:val="32"/>
        </w:rPr>
        <w:t>互联网与金融大数据实验室（</w:t>
      </w:r>
      <w:proofErr w:type="spellStart"/>
      <w:r w:rsidRPr="000B2FA6">
        <w:rPr>
          <w:rFonts w:hint="eastAsia"/>
          <w:b/>
          <w:sz w:val="32"/>
          <w:szCs w:val="32"/>
        </w:rPr>
        <w:t>InPlusLab</w:t>
      </w:r>
      <w:proofErr w:type="spellEnd"/>
      <w:r w:rsidRPr="000B2FA6">
        <w:rPr>
          <w:b/>
          <w:sz w:val="32"/>
          <w:szCs w:val="32"/>
        </w:rPr>
        <w:t>）</w:t>
      </w:r>
    </w:p>
    <w:p w14:paraId="22490D60" w14:textId="77777777" w:rsidR="000B2FA6" w:rsidRPr="000B2FA6" w:rsidRDefault="000B2FA6" w:rsidP="000B2FA6">
      <w:pPr>
        <w:jc w:val="center"/>
        <w:rPr>
          <w:b/>
          <w:sz w:val="32"/>
          <w:szCs w:val="32"/>
        </w:rPr>
      </w:pPr>
      <w:r w:rsidRPr="000B2FA6">
        <w:rPr>
          <w:rFonts w:hint="eastAsia"/>
          <w:b/>
          <w:sz w:val="32"/>
          <w:szCs w:val="32"/>
        </w:rPr>
        <w:t>第一届</w:t>
      </w:r>
      <w:r w:rsidR="00370F52">
        <w:rPr>
          <w:rFonts w:hint="eastAsia"/>
          <w:b/>
          <w:sz w:val="32"/>
          <w:szCs w:val="32"/>
        </w:rPr>
        <w:t>暑期</w:t>
      </w:r>
      <w:r w:rsidRPr="000B2FA6">
        <w:rPr>
          <w:b/>
          <w:sz w:val="32"/>
          <w:szCs w:val="32"/>
        </w:rPr>
        <w:t>夏令营</w:t>
      </w:r>
    </w:p>
    <w:p w14:paraId="6792DAE3" w14:textId="77777777" w:rsidR="000B2FA6" w:rsidRDefault="000B2FA6" w:rsidP="0022777E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活动</w:t>
      </w:r>
      <w:r>
        <w:t>介绍</w:t>
      </w:r>
    </w:p>
    <w:p w14:paraId="07E42D74" w14:textId="617EAF7A" w:rsidR="00D20B53" w:rsidRDefault="0022777E" w:rsidP="0086015C">
      <w:pPr>
        <w:pStyle w:val="a3"/>
        <w:spacing w:line="360" w:lineRule="auto"/>
        <w:ind w:left="360"/>
        <w:rPr>
          <w:ins w:id="0" w:author="Tao Gwinhen" w:date="2015-07-06T18:10:00Z"/>
        </w:rPr>
      </w:pPr>
      <w:r w:rsidRPr="00283F51">
        <w:rPr>
          <w:rFonts w:hint="eastAsia"/>
        </w:rPr>
        <w:t>互联网</w:t>
      </w:r>
      <w:r w:rsidRPr="00283F51">
        <w:t>与金融大数据实验室（</w:t>
      </w:r>
      <w:proofErr w:type="spellStart"/>
      <w:r w:rsidRPr="00283F51">
        <w:rPr>
          <w:rFonts w:hint="eastAsia"/>
        </w:rPr>
        <w:t>InPlusLab</w:t>
      </w:r>
      <w:proofErr w:type="spellEnd"/>
      <w:r w:rsidRPr="00283F51">
        <w:t>）</w:t>
      </w:r>
      <w:r w:rsidRPr="00283F51">
        <w:rPr>
          <w:rFonts w:hint="eastAsia"/>
        </w:rPr>
        <w:t>致力于移动</w:t>
      </w:r>
      <w:r w:rsidRPr="00283F51">
        <w:t>互联网、金融大数据、机器学习、</w:t>
      </w:r>
      <w:r w:rsidRPr="00283F51">
        <w:rPr>
          <w:rFonts w:hint="eastAsia"/>
        </w:rPr>
        <w:t>分布式</w:t>
      </w:r>
      <w:r w:rsidRPr="00283F51">
        <w:t>平台等</w:t>
      </w:r>
      <w:r w:rsidRPr="00283F51">
        <w:rPr>
          <w:rFonts w:hint="eastAsia"/>
        </w:rPr>
        <w:t>方向</w:t>
      </w:r>
      <w:r w:rsidRPr="00283F51">
        <w:t>的研究，</w:t>
      </w:r>
      <w:r w:rsidR="0086015C" w:rsidRPr="00283F51">
        <w:rPr>
          <w:rFonts w:hint="eastAsia"/>
        </w:rPr>
        <w:t>我们的理念是</w:t>
      </w:r>
      <w:r w:rsidR="0086015C" w:rsidRPr="00283F51">
        <w:t>：</w:t>
      </w:r>
    </w:p>
    <w:p w14:paraId="57B07FB3" w14:textId="541EC93D" w:rsidR="00D20B53" w:rsidRDefault="0086015C" w:rsidP="0086015C">
      <w:pPr>
        <w:pStyle w:val="a3"/>
        <w:spacing w:line="360" w:lineRule="auto"/>
        <w:ind w:left="360"/>
        <w:rPr>
          <w:ins w:id="1" w:author="Tao Gwinhen" w:date="2015-07-06T18:10:00Z"/>
        </w:rPr>
      </w:pPr>
      <w:r w:rsidRPr="00283F51">
        <w:rPr>
          <w:rFonts w:hint="eastAsia"/>
        </w:rPr>
        <w:t xml:space="preserve">1. </w:t>
      </w:r>
      <w:r w:rsidRPr="00283F51">
        <w:rPr>
          <w:rFonts w:hint="eastAsia"/>
        </w:rPr>
        <w:t>健康科研</w:t>
      </w:r>
      <w:r w:rsidR="00D20B53">
        <w:rPr>
          <w:rFonts w:hint="eastAsia"/>
        </w:rPr>
        <w:t>——</w:t>
      </w:r>
      <w:r w:rsidRPr="00283F51">
        <w:rPr>
          <w:rFonts w:hint="eastAsia"/>
        </w:rPr>
        <w:t>“身体是革命的本钱”，实验室通过各种有趣的方式鼓励成员积极运动，锻炼身体，活动包括“计步比赛”、“兵乓球赛”、“大学城环岛游”等。</w:t>
      </w:r>
    </w:p>
    <w:p w14:paraId="291FD796" w14:textId="3C1B14E8" w:rsidR="00D20B53" w:rsidRDefault="0086015C" w:rsidP="0086015C">
      <w:pPr>
        <w:pStyle w:val="a3"/>
        <w:spacing w:line="360" w:lineRule="auto"/>
        <w:ind w:left="360"/>
        <w:rPr>
          <w:ins w:id="2" w:author="Tao Gwinhen" w:date="2015-07-06T18:10:00Z"/>
        </w:rPr>
      </w:pPr>
      <w:r w:rsidRPr="00283F51">
        <w:rPr>
          <w:rFonts w:hint="eastAsia"/>
        </w:rPr>
        <w:t xml:space="preserve">2. </w:t>
      </w:r>
      <w:r w:rsidRPr="00283F51">
        <w:rPr>
          <w:rFonts w:hint="eastAsia"/>
        </w:rPr>
        <w:t>综合培养</w:t>
      </w:r>
      <w:r w:rsidR="00D20B53">
        <w:rPr>
          <w:rFonts w:hint="eastAsia"/>
        </w:rPr>
        <w:t>——</w:t>
      </w:r>
      <w:r w:rsidRPr="00283F51">
        <w:rPr>
          <w:rFonts w:hint="eastAsia"/>
        </w:rPr>
        <w:t>实验室设有专门的读书角，购买了大量高质量的图书，并且定期举行读书分析会，鼓励大家在学术科研之余，不断阅读，扩大知识面，提升实验室</w:t>
      </w:r>
      <w:r w:rsidRPr="00283F51">
        <w:rPr>
          <w:rFonts w:hint="eastAsia"/>
        </w:rPr>
        <w:t xml:space="preserve"> </w:t>
      </w:r>
      <w:r w:rsidRPr="00283F51">
        <w:rPr>
          <w:rFonts w:hint="eastAsia"/>
        </w:rPr>
        <w:t>成员的综合素质。</w:t>
      </w:r>
    </w:p>
    <w:p w14:paraId="459E5C00" w14:textId="75FDE9C3" w:rsidR="00D20B53" w:rsidRDefault="0086015C" w:rsidP="0086015C">
      <w:pPr>
        <w:pStyle w:val="a3"/>
        <w:spacing w:line="360" w:lineRule="auto"/>
        <w:ind w:left="360"/>
        <w:rPr>
          <w:ins w:id="3" w:author="Tao Gwinhen" w:date="2015-07-06T18:10:00Z"/>
        </w:rPr>
      </w:pPr>
      <w:r w:rsidRPr="00283F51">
        <w:rPr>
          <w:rFonts w:hint="eastAsia"/>
        </w:rPr>
        <w:t xml:space="preserve">3. </w:t>
      </w:r>
      <w:r w:rsidRPr="00283F51">
        <w:rPr>
          <w:rFonts w:hint="eastAsia"/>
        </w:rPr>
        <w:t>自我驱动</w:t>
      </w:r>
      <w:r w:rsidR="00D20B53">
        <w:rPr>
          <w:rFonts w:hint="eastAsia"/>
        </w:rPr>
        <w:t>——</w:t>
      </w:r>
      <w:r w:rsidRPr="00283F51">
        <w:rPr>
          <w:rFonts w:hint="eastAsia"/>
        </w:rPr>
        <w:t>不强制规定每日到达及离开实验室的时间，时间自由安排，提倡以人为本、自我驱动型的学术生活。</w:t>
      </w:r>
    </w:p>
    <w:p w14:paraId="673C42EA" w14:textId="28FDC3BE" w:rsidR="00D20B53" w:rsidRDefault="0086015C" w:rsidP="0086015C">
      <w:pPr>
        <w:pStyle w:val="a3"/>
        <w:spacing w:line="360" w:lineRule="auto"/>
        <w:ind w:left="360"/>
        <w:rPr>
          <w:ins w:id="4" w:author="Tao Gwinhen" w:date="2015-07-06T18:11:00Z"/>
        </w:rPr>
      </w:pPr>
      <w:r w:rsidRPr="00283F51">
        <w:rPr>
          <w:rFonts w:hint="eastAsia"/>
        </w:rPr>
        <w:t xml:space="preserve">4. </w:t>
      </w:r>
      <w:r w:rsidRPr="00283F51">
        <w:rPr>
          <w:rFonts w:hint="eastAsia"/>
        </w:rPr>
        <w:t>工匠精神</w:t>
      </w:r>
      <w:r w:rsidR="00D20B53">
        <w:rPr>
          <w:rFonts w:hint="eastAsia"/>
        </w:rPr>
        <w:t>——</w:t>
      </w:r>
      <w:r w:rsidRPr="00283F51">
        <w:rPr>
          <w:rFonts w:hint="eastAsia"/>
        </w:rPr>
        <w:t>对科研精益求精、注重细节，追求完美和极致，开拓创新，追求卓越。</w:t>
      </w:r>
    </w:p>
    <w:p w14:paraId="0DDFFFD3" w14:textId="2A4B2B10" w:rsidR="000B2FA6" w:rsidRPr="00283F51" w:rsidRDefault="0086015C" w:rsidP="0086015C">
      <w:pPr>
        <w:pStyle w:val="a3"/>
        <w:spacing w:line="360" w:lineRule="auto"/>
        <w:ind w:left="360"/>
      </w:pPr>
      <w:r w:rsidRPr="00283F51">
        <w:rPr>
          <w:rFonts w:hint="eastAsia"/>
        </w:rPr>
        <w:t xml:space="preserve">5. </w:t>
      </w:r>
      <w:r w:rsidRPr="00283F51">
        <w:rPr>
          <w:rFonts w:hint="eastAsia"/>
        </w:rPr>
        <w:t>团队精神</w:t>
      </w:r>
      <w:r w:rsidR="00D20B53">
        <w:rPr>
          <w:rFonts w:hint="eastAsia"/>
        </w:rPr>
        <w:t>——</w:t>
      </w:r>
      <w:r w:rsidRPr="00283F51">
        <w:rPr>
          <w:rFonts w:hint="eastAsia"/>
        </w:rPr>
        <w:t>建设良好的实验室氛围，通过思维风暴、站立会议等方式开展小组讨论，团结一致，在科研上紧密协作，相互学习，共同进步。</w:t>
      </w:r>
    </w:p>
    <w:p w14:paraId="6565FBF2" w14:textId="6C4D912B" w:rsidR="0086015C" w:rsidRPr="00283F51" w:rsidRDefault="0086015C" w:rsidP="0086015C">
      <w:pPr>
        <w:pStyle w:val="a3"/>
        <w:spacing w:line="360" w:lineRule="auto"/>
        <w:ind w:left="360"/>
      </w:pPr>
      <w:r w:rsidRPr="00283F51">
        <w:rPr>
          <w:rFonts w:hint="eastAsia"/>
        </w:rPr>
        <w:t>为</w:t>
      </w:r>
      <w:r w:rsidRPr="00283F51">
        <w:t>加深</w:t>
      </w:r>
      <w:r w:rsidRPr="00283F51">
        <w:rPr>
          <w:rFonts w:hint="eastAsia"/>
        </w:rPr>
        <w:t>本科生</w:t>
      </w:r>
      <w:r w:rsidRPr="00283F51">
        <w:t>对数据挖掘的认识和了解，</w:t>
      </w:r>
      <w:r w:rsidR="00D20B53">
        <w:rPr>
          <w:rFonts w:hint="eastAsia"/>
        </w:rPr>
        <w:t>并提供交流学习、团队合作平台，</w:t>
      </w:r>
      <w:r w:rsidRPr="00283F51">
        <w:t>特此举办为期两周的暑期夏令营</w:t>
      </w:r>
      <w:r w:rsidRPr="00283F51">
        <w:rPr>
          <w:rFonts w:hint="eastAsia"/>
        </w:rPr>
        <w:t>。</w:t>
      </w:r>
      <w:r w:rsidRPr="00283F51">
        <w:t>在</w:t>
      </w:r>
      <w:r w:rsidRPr="00283F51">
        <w:rPr>
          <w:rFonts w:hint="eastAsia"/>
        </w:rPr>
        <w:t>暑期</w:t>
      </w:r>
      <w:r w:rsidRPr="00283F51">
        <w:t>夏令营中，你不仅可以跟</w:t>
      </w:r>
      <w:r w:rsidRPr="00283F51">
        <w:rPr>
          <w:rFonts w:hint="eastAsia"/>
        </w:rPr>
        <w:t>学长学姐</w:t>
      </w:r>
      <w:r w:rsidRPr="00283F51">
        <w:t>面对面交流，还可以获得</w:t>
      </w:r>
      <w:r w:rsidRPr="00283F51">
        <w:rPr>
          <w:rFonts w:hint="eastAsia"/>
        </w:rPr>
        <w:t>数据挖掘</w:t>
      </w:r>
      <w:r w:rsidRPr="00283F51">
        <w:t>方面的专业培训，并用</w:t>
      </w:r>
      <w:r w:rsidR="00D20B53">
        <w:rPr>
          <w:rFonts w:hint="eastAsia"/>
        </w:rPr>
        <w:t>以</w:t>
      </w:r>
      <w:r w:rsidRPr="00283F51">
        <w:t>解决实际问题。</w:t>
      </w:r>
    </w:p>
    <w:p w14:paraId="147F58E5" w14:textId="77777777" w:rsidR="0086015C" w:rsidRPr="00283F51" w:rsidRDefault="0086015C" w:rsidP="0086015C">
      <w:pPr>
        <w:pStyle w:val="a3"/>
        <w:spacing w:line="360" w:lineRule="auto"/>
        <w:ind w:left="360"/>
      </w:pPr>
      <w:proofErr w:type="spellStart"/>
      <w:r w:rsidRPr="00283F51">
        <w:rPr>
          <w:rFonts w:hint="eastAsia"/>
        </w:rPr>
        <w:t>InPlusLab</w:t>
      </w:r>
      <w:proofErr w:type="spellEnd"/>
      <w:r w:rsidRPr="00283F51">
        <w:t>期待你的参与！</w:t>
      </w:r>
    </w:p>
    <w:p w14:paraId="748204D5" w14:textId="77777777" w:rsidR="000B2FA6" w:rsidRDefault="000B2FA6" w:rsidP="0022777E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活动</w:t>
      </w:r>
      <w:r>
        <w:t>安排</w:t>
      </w:r>
    </w:p>
    <w:p w14:paraId="3B004FB2" w14:textId="77777777" w:rsidR="000B2FA6" w:rsidRPr="008134D8" w:rsidRDefault="000B2FA6" w:rsidP="0022777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时间</w:t>
      </w:r>
      <w:r w:rsidR="00535369">
        <w:rPr>
          <w:rFonts w:hint="eastAsia"/>
        </w:rPr>
        <w:t>：</w:t>
      </w:r>
      <w:r w:rsidR="00535369" w:rsidRPr="008134D8">
        <w:rPr>
          <w:rFonts w:hint="eastAsia"/>
        </w:rPr>
        <w:t>2015</w:t>
      </w:r>
      <w:r w:rsidR="00535369" w:rsidRPr="008134D8">
        <w:rPr>
          <w:rFonts w:hint="eastAsia"/>
        </w:rPr>
        <w:t>年</w:t>
      </w:r>
      <w:r w:rsidR="00535369" w:rsidRPr="008134D8">
        <w:rPr>
          <w:rFonts w:hint="eastAsia"/>
        </w:rPr>
        <w:t>8</w:t>
      </w:r>
      <w:r w:rsidR="00535369" w:rsidRPr="008134D8">
        <w:rPr>
          <w:rFonts w:hint="eastAsia"/>
        </w:rPr>
        <w:t>月</w:t>
      </w:r>
      <w:r w:rsidR="00535369" w:rsidRPr="008134D8">
        <w:rPr>
          <w:rFonts w:hint="eastAsia"/>
        </w:rPr>
        <w:t>2</w:t>
      </w:r>
      <w:r w:rsidR="00535369" w:rsidRPr="008134D8">
        <w:t>4</w:t>
      </w:r>
      <w:r w:rsidR="00535369" w:rsidRPr="008134D8">
        <w:rPr>
          <w:rFonts w:hint="eastAsia"/>
        </w:rPr>
        <w:t>日</w:t>
      </w:r>
      <w:r w:rsidR="00535369" w:rsidRPr="008134D8">
        <w:rPr>
          <w:rFonts w:hint="eastAsia"/>
        </w:rPr>
        <w:t>-</w:t>
      </w:r>
      <w:r w:rsidR="00535369" w:rsidRPr="008134D8">
        <w:t>9</w:t>
      </w:r>
      <w:r w:rsidR="00535369" w:rsidRPr="008134D8">
        <w:rPr>
          <w:rFonts w:hint="eastAsia"/>
        </w:rPr>
        <w:t>月</w:t>
      </w:r>
      <w:r w:rsidR="00535369" w:rsidRPr="008134D8">
        <w:rPr>
          <w:rFonts w:hint="eastAsia"/>
        </w:rPr>
        <w:t>7</w:t>
      </w:r>
      <w:r w:rsidR="00535369" w:rsidRPr="008134D8">
        <w:rPr>
          <w:rFonts w:hint="eastAsia"/>
        </w:rPr>
        <w:t>日</w:t>
      </w:r>
    </w:p>
    <w:p w14:paraId="15FE444C" w14:textId="77777777" w:rsidR="00535369" w:rsidRDefault="00535369" w:rsidP="0022777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地点</w:t>
      </w:r>
      <w:r>
        <w:t>：</w:t>
      </w:r>
      <w:proofErr w:type="spellStart"/>
      <w:r>
        <w:t>InPlusLab</w:t>
      </w:r>
      <w:proofErr w:type="spellEnd"/>
      <w:r>
        <w:t>实验室</w:t>
      </w:r>
      <w:r w:rsidR="00370F52">
        <w:rPr>
          <w:rFonts w:hint="eastAsia"/>
        </w:rPr>
        <w:t>及</w:t>
      </w:r>
      <w:r w:rsidR="00370F52">
        <w:t>其他</w:t>
      </w:r>
    </w:p>
    <w:p w14:paraId="568EC8E9" w14:textId="77777777" w:rsidR="00535369" w:rsidRDefault="00535369" w:rsidP="0022777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人数</w:t>
      </w:r>
      <w:r>
        <w:t>：</w:t>
      </w:r>
      <w:r>
        <w:rPr>
          <w:rFonts w:hint="eastAsia"/>
        </w:rPr>
        <w:t>15-20</w:t>
      </w:r>
      <w:r>
        <w:rPr>
          <w:rFonts w:hint="eastAsia"/>
        </w:rPr>
        <w:t>人</w:t>
      </w:r>
    </w:p>
    <w:p w14:paraId="3EBE806A" w14:textId="77777777" w:rsidR="00370F52" w:rsidRDefault="00370F52" w:rsidP="0022777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活动</w:t>
      </w:r>
      <w:r>
        <w:t>具体安排：</w:t>
      </w:r>
    </w:p>
    <w:tbl>
      <w:tblPr>
        <w:tblStyle w:val="a4"/>
        <w:tblW w:w="8866" w:type="dxa"/>
        <w:tblInd w:w="720" w:type="dxa"/>
        <w:tblLook w:val="04A0" w:firstRow="1" w:lastRow="0" w:firstColumn="1" w:lastColumn="0" w:noHBand="0" w:noVBand="1"/>
      </w:tblPr>
      <w:tblGrid>
        <w:gridCol w:w="1685"/>
        <w:gridCol w:w="7181"/>
      </w:tblGrid>
      <w:tr w:rsidR="00370F52" w14:paraId="7C258FF4" w14:textId="77777777" w:rsidTr="00370F52">
        <w:trPr>
          <w:trHeight w:val="662"/>
        </w:trPr>
        <w:tc>
          <w:tcPr>
            <w:tcW w:w="1685" w:type="dxa"/>
          </w:tcPr>
          <w:p w14:paraId="2D514052" w14:textId="77777777" w:rsidR="00370F52" w:rsidRDefault="00370F52" w:rsidP="00370F52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  <w:r>
              <w:t>、地点</w:t>
            </w:r>
          </w:p>
        </w:tc>
        <w:tc>
          <w:tcPr>
            <w:tcW w:w="7181" w:type="dxa"/>
          </w:tcPr>
          <w:p w14:paraId="211D4D27" w14:textId="77777777" w:rsidR="00370F52" w:rsidRDefault="00370F52" w:rsidP="00370F52">
            <w:pPr>
              <w:pStyle w:val="a3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安排</w:t>
            </w:r>
          </w:p>
        </w:tc>
      </w:tr>
      <w:tr w:rsidR="00370F52" w14:paraId="49996F03" w14:textId="77777777" w:rsidTr="00370F52">
        <w:trPr>
          <w:trHeight w:val="1463"/>
        </w:trPr>
        <w:tc>
          <w:tcPr>
            <w:tcW w:w="1685" w:type="dxa"/>
          </w:tcPr>
          <w:p w14:paraId="48108C16" w14:textId="77777777" w:rsidR="00370F52" w:rsidRDefault="00370F52" w:rsidP="00370F52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8</w:t>
            </w:r>
            <w:r>
              <w:t>.24-8.30</w:t>
            </w:r>
          </w:p>
        </w:tc>
        <w:tc>
          <w:tcPr>
            <w:tcW w:w="7181" w:type="dxa"/>
          </w:tcPr>
          <w:p w14:paraId="3DDAF8FD" w14:textId="77777777" w:rsidR="00370F52" w:rsidRDefault="0022777E" w:rsidP="00370F52">
            <w:pPr>
              <w:pStyle w:val="a3"/>
              <w:ind w:firstLineChars="0" w:firstLine="0"/>
            </w:pPr>
            <w:r>
              <w:rPr>
                <w:rFonts w:hint="eastAsia"/>
              </w:rPr>
              <w:t>内容</w:t>
            </w:r>
            <w:r>
              <w:t>：</w:t>
            </w:r>
            <w:r w:rsidR="00370F52">
              <w:rPr>
                <w:rFonts w:hint="eastAsia"/>
              </w:rPr>
              <w:t>学习</w:t>
            </w:r>
            <w:r w:rsidR="00370F52">
              <w:t>常用的</w:t>
            </w:r>
            <w:r w:rsidR="00370F52">
              <w:rPr>
                <w:rFonts w:hint="eastAsia"/>
              </w:rPr>
              <w:t>机器学习</w:t>
            </w:r>
            <w:r w:rsidR="00370F52">
              <w:t>、数据挖掘算法</w:t>
            </w:r>
            <w:r w:rsidR="00E37F66">
              <w:rPr>
                <w:rFonts w:hint="eastAsia"/>
              </w:rPr>
              <w:t>。</w:t>
            </w:r>
          </w:p>
          <w:p w14:paraId="148EE950" w14:textId="77777777" w:rsidR="0022777E" w:rsidRPr="0022777E" w:rsidRDefault="0022777E" w:rsidP="00370F52">
            <w:pPr>
              <w:pStyle w:val="a3"/>
              <w:ind w:firstLineChars="0" w:firstLine="0"/>
            </w:pPr>
            <w:r>
              <w:rPr>
                <w:rFonts w:hint="eastAsia"/>
              </w:rPr>
              <w:t>方式</w:t>
            </w:r>
            <w:r>
              <w:t>：</w:t>
            </w:r>
            <w:r>
              <w:rPr>
                <w:rFonts w:hint="eastAsia"/>
              </w:rPr>
              <w:t>专人</w:t>
            </w:r>
            <w:r>
              <w:t>讲座培训</w:t>
            </w:r>
            <w:r w:rsidR="00E37F66">
              <w:rPr>
                <w:rFonts w:hint="eastAsia"/>
              </w:rPr>
              <w:t>。</w:t>
            </w:r>
          </w:p>
        </w:tc>
      </w:tr>
      <w:tr w:rsidR="00370F52" w14:paraId="1BCBB3D3" w14:textId="77777777" w:rsidTr="00370F52">
        <w:trPr>
          <w:trHeight w:val="1463"/>
        </w:trPr>
        <w:tc>
          <w:tcPr>
            <w:tcW w:w="1685" w:type="dxa"/>
          </w:tcPr>
          <w:p w14:paraId="1E44B4D6" w14:textId="77777777" w:rsidR="00370F52" w:rsidRPr="00370F52" w:rsidRDefault="00370F52" w:rsidP="00370F52">
            <w:pPr>
              <w:pStyle w:val="a3"/>
              <w:ind w:firstLineChars="0" w:firstLine="0"/>
            </w:pPr>
            <w:r>
              <w:t>8.31-9.7</w:t>
            </w:r>
          </w:p>
        </w:tc>
        <w:tc>
          <w:tcPr>
            <w:tcW w:w="7181" w:type="dxa"/>
          </w:tcPr>
          <w:p w14:paraId="4CDA3B0D" w14:textId="77777777" w:rsidR="00370F52" w:rsidRDefault="0022777E" w:rsidP="00370F52">
            <w:pPr>
              <w:pStyle w:val="a3"/>
              <w:ind w:firstLineChars="0" w:firstLine="0"/>
            </w:pPr>
            <w:r>
              <w:rPr>
                <w:rFonts w:hint="eastAsia"/>
              </w:rPr>
              <w:t>内容</w:t>
            </w:r>
            <w:r>
              <w:t>：</w:t>
            </w:r>
            <w:r w:rsidR="00370F52">
              <w:t>完成一个数据挖掘</w:t>
            </w:r>
            <w:r w:rsidR="00E37F66">
              <w:rPr>
                <w:rFonts w:hint="eastAsia"/>
              </w:rPr>
              <w:t>竞赛</w:t>
            </w:r>
            <w:r w:rsidR="00370F52">
              <w:t>题目，并</w:t>
            </w:r>
            <w:r w:rsidR="00370F52">
              <w:rPr>
                <w:rFonts w:hint="eastAsia"/>
              </w:rPr>
              <w:t>提交</w:t>
            </w:r>
            <w:r w:rsidR="00E37F66">
              <w:rPr>
                <w:rFonts w:hint="eastAsia"/>
              </w:rPr>
              <w:t>算法</w:t>
            </w:r>
            <w:r w:rsidR="00E37F66">
              <w:t>文档和结果。</w:t>
            </w:r>
          </w:p>
          <w:p w14:paraId="6B183C3C" w14:textId="77777777" w:rsidR="0022777E" w:rsidRPr="0022777E" w:rsidRDefault="0022777E" w:rsidP="00370F52">
            <w:pPr>
              <w:pStyle w:val="a3"/>
              <w:ind w:firstLineChars="0" w:firstLine="0"/>
            </w:pPr>
            <w:r>
              <w:rPr>
                <w:rFonts w:hint="eastAsia"/>
              </w:rPr>
              <w:t>方式</w:t>
            </w:r>
            <w:r>
              <w:t>：自由组队（</w:t>
            </w:r>
            <w:r>
              <w:rPr>
                <w:rFonts w:hint="eastAsia"/>
              </w:rPr>
              <w:t>1-3</w:t>
            </w:r>
            <w:r>
              <w:rPr>
                <w:rFonts w:hint="eastAsia"/>
              </w:rPr>
              <w:t>人</w:t>
            </w:r>
            <w:r>
              <w:t>）</w:t>
            </w:r>
            <w:r w:rsidR="00E37F66">
              <w:rPr>
                <w:rFonts w:hint="eastAsia"/>
              </w:rPr>
              <w:t>。</w:t>
            </w:r>
          </w:p>
        </w:tc>
      </w:tr>
    </w:tbl>
    <w:p w14:paraId="70BE5A06" w14:textId="77777777" w:rsidR="00370F52" w:rsidRDefault="00370F52" w:rsidP="00370F52">
      <w:pPr>
        <w:pStyle w:val="a3"/>
        <w:ind w:left="720" w:firstLineChars="0" w:firstLine="0"/>
      </w:pPr>
    </w:p>
    <w:p w14:paraId="5190971C" w14:textId="77777777" w:rsidR="000B2FA6" w:rsidRDefault="000B2FA6" w:rsidP="0022777E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 xml:space="preserve"> </w:t>
      </w:r>
      <w:r w:rsidR="00370F52">
        <w:rPr>
          <w:rFonts w:hint="eastAsia"/>
        </w:rPr>
        <w:t>申请</w:t>
      </w:r>
      <w:r w:rsidR="00370F52">
        <w:t>条件</w:t>
      </w:r>
    </w:p>
    <w:p w14:paraId="3301DB9F" w14:textId="77777777" w:rsidR="00370F52" w:rsidRDefault="00370F52" w:rsidP="0022777E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中山大学</w:t>
      </w:r>
      <w:r>
        <w:rPr>
          <w:rFonts w:hint="eastAsia"/>
        </w:rPr>
        <w:t>2013</w:t>
      </w:r>
      <w:r>
        <w:rPr>
          <w:rFonts w:hint="eastAsia"/>
        </w:rPr>
        <w:t>级</w:t>
      </w:r>
      <w:r w:rsidR="00E37F66">
        <w:rPr>
          <w:rFonts w:hint="eastAsia"/>
        </w:rPr>
        <w:t>本科</w:t>
      </w:r>
      <w:r>
        <w:t>在校生</w:t>
      </w:r>
      <w:r w:rsidR="00E37F66">
        <w:rPr>
          <w:rFonts w:hint="eastAsia"/>
        </w:rPr>
        <w:t>，</w:t>
      </w:r>
      <w:r w:rsidR="00E37F66">
        <w:t>部分</w:t>
      </w:r>
      <w:r w:rsidR="00E37F66">
        <w:rPr>
          <w:rFonts w:hint="eastAsia"/>
        </w:rPr>
        <w:t>优秀</w:t>
      </w:r>
      <w:r w:rsidR="00E37F66">
        <w:rPr>
          <w:rFonts w:hint="eastAsia"/>
        </w:rPr>
        <w:t>2014</w:t>
      </w:r>
      <w:r w:rsidR="00E37F66">
        <w:rPr>
          <w:rFonts w:hint="eastAsia"/>
        </w:rPr>
        <w:t>级</w:t>
      </w:r>
      <w:r w:rsidR="00E37F66">
        <w:t>本科生</w:t>
      </w:r>
    </w:p>
    <w:p w14:paraId="6953436B" w14:textId="77777777" w:rsidR="00370F52" w:rsidRDefault="00370F52" w:rsidP="0022777E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申请</w:t>
      </w:r>
      <w:r>
        <w:t>流程</w:t>
      </w:r>
    </w:p>
    <w:p w14:paraId="3A4E45D9" w14:textId="77777777" w:rsidR="0022777E" w:rsidRDefault="00370F52" w:rsidP="0022777E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号</w:t>
      </w:r>
      <w:r>
        <w:t>前，</w:t>
      </w:r>
    </w:p>
    <w:p w14:paraId="67DA77D6" w14:textId="76C70831" w:rsidR="00370F52" w:rsidRDefault="00B759D5" w:rsidP="0022777E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请至</w:t>
      </w:r>
      <w:r w:rsidR="00370F52">
        <w:rPr>
          <w:rFonts w:hint="eastAsia"/>
        </w:rPr>
        <w:t>实验室</w:t>
      </w:r>
      <w:r w:rsidR="00370F52">
        <w:t>网站</w:t>
      </w:r>
      <w:r w:rsidR="00370F52">
        <w:rPr>
          <w:rFonts w:hint="eastAsia"/>
        </w:rPr>
        <w:t>（</w:t>
      </w:r>
      <w:r w:rsidR="00370F52">
        <w:rPr>
          <w:rFonts w:hint="eastAsia"/>
        </w:rPr>
        <w:t>www.inpluslab.com</w:t>
      </w:r>
      <w:r w:rsidR="00370F52">
        <w:t>）下载</w:t>
      </w:r>
      <w:r w:rsidR="00370F52">
        <w:rPr>
          <w:rFonts w:hint="eastAsia"/>
        </w:rPr>
        <w:t>暑期</w:t>
      </w:r>
      <w:r w:rsidR="00370F52">
        <w:t>夏令营申请表</w:t>
      </w:r>
      <w:r w:rsidR="00370F52">
        <w:rPr>
          <w:rFonts w:hint="eastAsia"/>
        </w:rPr>
        <w:t>。</w:t>
      </w:r>
    </w:p>
    <w:p w14:paraId="43343D0F" w14:textId="77777777" w:rsidR="00370F52" w:rsidRDefault="00370F52" w:rsidP="0022777E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将</w:t>
      </w:r>
      <w:r>
        <w:t>申请表发到指定邮箱（</w:t>
      </w:r>
      <w:r>
        <w:rPr>
          <w:rFonts w:hint="eastAsia"/>
        </w:rPr>
        <w:t>inpluslab@</w:t>
      </w:r>
      <w:r>
        <w:t>yeah.net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邮件</w:t>
      </w:r>
      <w:r>
        <w:t>主题为</w:t>
      </w:r>
      <w:r>
        <w:rPr>
          <w:rFonts w:hint="eastAsia"/>
        </w:rPr>
        <w:t>“姓名</w:t>
      </w:r>
      <w:r>
        <w:rPr>
          <w:rFonts w:hint="eastAsia"/>
        </w:rPr>
        <w:t>+</w:t>
      </w:r>
      <w:r>
        <w:rPr>
          <w:rFonts w:hint="eastAsia"/>
        </w:rPr>
        <w:t>暑期</w:t>
      </w:r>
      <w:r>
        <w:t>夏令营申请</w:t>
      </w:r>
      <w:r>
        <w:rPr>
          <w:rFonts w:hint="eastAsia"/>
        </w:rPr>
        <w:t>”。</w:t>
      </w:r>
    </w:p>
    <w:p w14:paraId="46174D01" w14:textId="77777777" w:rsidR="0022777E" w:rsidRDefault="0022777E" w:rsidP="0022777E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注意</w:t>
      </w:r>
      <w:r>
        <w:t>：</w:t>
      </w:r>
      <w:r w:rsidR="00E37F66">
        <w:rPr>
          <w:rFonts w:hint="eastAsia"/>
        </w:rPr>
        <w:t>由于</w:t>
      </w:r>
      <w:r w:rsidR="00E37F66">
        <w:t>名额限制，</w:t>
      </w:r>
      <w:bookmarkStart w:id="5" w:name="_GoBack"/>
      <w:bookmarkEnd w:id="5"/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号</w:t>
      </w:r>
      <w:r>
        <w:t>我们会</w:t>
      </w:r>
      <w:r>
        <w:rPr>
          <w:rFonts w:hint="eastAsia"/>
        </w:rPr>
        <w:t>有是否</w:t>
      </w:r>
      <w:r>
        <w:t>入营</w:t>
      </w:r>
      <w:r>
        <w:rPr>
          <w:rFonts w:hint="eastAsia"/>
        </w:rPr>
        <w:t>的</w:t>
      </w:r>
      <w:r>
        <w:t>通知，请注意查收邮件。</w:t>
      </w:r>
    </w:p>
    <w:p w14:paraId="06F1F011" w14:textId="77777777" w:rsidR="0022777E" w:rsidRDefault="00370F52" w:rsidP="0022777E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活动</w:t>
      </w:r>
      <w:r>
        <w:t>奖励</w:t>
      </w:r>
    </w:p>
    <w:p w14:paraId="0A936158" w14:textId="77777777" w:rsidR="00370F52" w:rsidRDefault="00370F52" w:rsidP="0022777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参与奖</w:t>
      </w:r>
      <w:r>
        <w:t>：每位参加的同学</w:t>
      </w:r>
      <w:r w:rsidR="0022777E">
        <w:rPr>
          <w:rFonts w:hint="eastAsia"/>
        </w:rPr>
        <w:t>都可以</w:t>
      </w:r>
      <w:r w:rsidR="0022777E">
        <w:t>获得</w:t>
      </w:r>
      <w:r w:rsidR="0022777E">
        <w:rPr>
          <w:rFonts w:hint="eastAsia"/>
        </w:rPr>
        <w:t>一本</w:t>
      </w:r>
      <w:r w:rsidR="0022777E">
        <w:t>数据挖掘经典书籍</w:t>
      </w:r>
    </w:p>
    <w:p w14:paraId="530A240A" w14:textId="77777777" w:rsidR="0022777E" w:rsidRPr="008134D8" w:rsidRDefault="0022777E" w:rsidP="0022777E">
      <w:pPr>
        <w:pStyle w:val="a3"/>
        <w:numPr>
          <w:ilvl w:val="0"/>
          <w:numId w:val="5"/>
        </w:numPr>
        <w:spacing w:line="360" w:lineRule="auto"/>
        <w:ind w:firstLineChars="0"/>
      </w:pPr>
      <w:r w:rsidRPr="008134D8">
        <w:rPr>
          <w:rFonts w:hint="eastAsia"/>
        </w:rPr>
        <w:t>优胜奖</w:t>
      </w:r>
      <w:r w:rsidRPr="008134D8">
        <w:t>：</w:t>
      </w:r>
      <w:r w:rsidR="006C1A6B">
        <w:rPr>
          <w:rFonts w:hint="eastAsia"/>
        </w:rPr>
        <w:t>前</w:t>
      </w:r>
      <w:r w:rsidR="006C1A6B">
        <w:rPr>
          <w:rFonts w:hint="eastAsia"/>
        </w:rPr>
        <w:t>20%</w:t>
      </w:r>
      <w:r w:rsidR="006C1A6B">
        <w:rPr>
          <w:rFonts w:hint="eastAsia"/>
        </w:rPr>
        <w:t>，</w:t>
      </w:r>
      <w:r w:rsidR="008134D8">
        <w:rPr>
          <w:rFonts w:hint="eastAsia"/>
        </w:rPr>
        <w:t>奖状</w:t>
      </w:r>
      <w:r w:rsidR="008134D8">
        <w:rPr>
          <w:rFonts w:hint="eastAsia"/>
        </w:rPr>
        <w:t>+</w:t>
      </w:r>
      <w:r w:rsidR="008134D8">
        <w:rPr>
          <w:rFonts w:hint="eastAsia"/>
        </w:rPr>
        <w:t>神秘</w:t>
      </w:r>
      <w:r w:rsidR="008134D8">
        <w:t>奖品</w:t>
      </w:r>
    </w:p>
    <w:p w14:paraId="471580E1" w14:textId="77777777" w:rsidR="0022777E" w:rsidRDefault="0022777E" w:rsidP="0022777E">
      <w:pPr>
        <w:pStyle w:val="a3"/>
        <w:ind w:left="780" w:firstLineChars="0" w:firstLine="0"/>
      </w:pPr>
    </w:p>
    <w:p w14:paraId="1EFE0B23" w14:textId="77777777" w:rsidR="0022777E" w:rsidRPr="00370F52" w:rsidRDefault="0022777E" w:rsidP="0022777E"/>
    <w:sectPr w:rsidR="0022777E" w:rsidRPr="00370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86560"/>
    <w:multiLevelType w:val="hybridMultilevel"/>
    <w:tmpl w:val="2C6462AC"/>
    <w:lvl w:ilvl="0" w:tplc="CD3AA5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4862F0"/>
    <w:multiLevelType w:val="hybridMultilevel"/>
    <w:tmpl w:val="31FCE4B8"/>
    <w:lvl w:ilvl="0" w:tplc="6004F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CB5A76"/>
    <w:multiLevelType w:val="hybridMultilevel"/>
    <w:tmpl w:val="FA1226DA"/>
    <w:lvl w:ilvl="0" w:tplc="B3EA9C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113AB2"/>
    <w:multiLevelType w:val="hybridMultilevel"/>
    <w:tmpl w:val="AC803EEC"/>
    <w:lvl w:ilvl="0" w:tplc="AD3C5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3AB2BB9"/>
    <w:multiLevelType w:val="hybridMultilevel"/>
    <w:tmpl w:val="0F1C0814"/>
    <w:lvl w:ilvl="0" w:tplc="9CAE32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004"/>
    <w:rsid w:val="00070E4A"/>
    <w:rsid w:val="000B2FA6"/>
    <w:rsid w:val="0022777E"/>
    <w:rsid w:val="00283F51"/>
    <w:rsid w:val="00370F52"/>
    <w:rsid w:val="00535369"/>
    <w:rsid w:val="00557308"/>
    <w:rsid w:val="006C1A6B"/>
    <w:rsid w:val="008134D8"/>
    <w:rsid w:val="0086015C"/>
    <w:rsid w:val="00972004"/>
    <w:rsid w:val="00B57C6C"/>
    <w:rsid w:val="00B759D5"/>
    <w:rsid w:val="00D20B53"/>
    <w:rsid w:val="00E37F66"/>
    <w:rsid w:val="00F42B0D"/>
    <w:rsid w:val="00F9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0F0B7B"/>
  <w15:docId w15:val="{864810FF-0809-48A3-9349-BA0AA07B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FA6"/>
    <w:pPr>
      <w:ind w:firstLineChars="200" w:firstLine="420"/>
    </w:pPr>
  </w:style>
  <w:style w:type="table" w:styleId="a4">
    <w:name w:val="Table Grid"/>
    <w:basedOn w:val="a1"/>
    <w:uiPriority w:val="39"/>
    <w:rsid w:val="0037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D20B53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20B5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孟静珂</dc:creator>
  <cp:keywords/>
  <dc:description/>
  <cp:lastModifiedBy>孟静珂</cp:lastModifiedBy>
  <cp:revision>13</cp:revision>
  <dcterms:created xsi:type="dcterms:W3CDTF">2015-07-03T08:46:00Z</dcterms:created>
  <dcterms:modified xsi:type="dcterms:W3CDTF">2015-07-06T11:15:00Z</dcterms:modified>
</cp:coreProperties>
</file>